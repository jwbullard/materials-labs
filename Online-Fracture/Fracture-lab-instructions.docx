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5AFACA" w14:textId="6AA1511D" w:rsidR="00C1570D" w:rsidRDefault="000635AE" w:rsidP="00C1570D">
      <w:pPr>
        <w:pStyle w:val="Title"/>
      </w:pPr>
      <w:r>
        <w:t xml:space="preserve">Virtual </w:t>
      </w:r>
      <w:r w:rsidR="00C1570D">
        <w:t>Fracture Lab</w:t>
      </w:r>
    </w:p>
    <w:p w14:paraId="6A17C620" w14:textId="2D18B6C2" w:rsidR="000635AE" w:rsidRDefault="000635AE" w:rsidP="000635AE">
      <w:pPr>
        <w:pStyle w:val="Subtitle"/>
        <w:rPr>
          <w:color w:val="auto"/>
        </w:rPr>
      </w:pPr>
      <w:r>
        <w:rPr>
          <w:color w:val="auto"/>
        </w:rPr>
        <w:t>Copyright Z. Grasley</w:t>
      </w:r>
    </w:p>
    <w:p w14:paraId="2827F0FE" w14:textId="77777777" w:rsidR="000635AE" w:rsidRPr="007B5545" w:rsidRDefault="000635AE" w:rsidP="007B5545"/>
    <w:p w14:paraId="3753F4E6" w14:textId="4243E91E" w:rsidR="00C1570D" w:rsidRPr="00C1570D" w:rsidRDefault="009D388A" w:rsidP="00C1570D">
      <w:pPr>
        <w:pStyle w:val="Subtitle"/>
      </w:pPr>
      <w:r>
        <w:rPr>
          <w:color w:val="auto"/>
        </w:rPr>
        <w:t>Experimental</w:t>
      </w:r>
      <w:r w:rsidR="00C1570D" w:rsidRPr="00E21137">
        <w:rPr>
          <w:color w:val="auto"/>
        </w:rPr>
        <w:t xml:space="preserve"> lab report, due </w:t>
      </w:r>
      <w:r w:rsidR="000635AE">
        <w:rPr>
          <w:color w:val="auto"/>
        </w:rPr>
        <w:t>XX/XX/XXXX</w:t>
      </w:r>
    </w:p>
    <w:p w14:paraId="2AE6DA0C" w14:textId="77777777" w:rsidR="00D67725" w:rsidRDefault="00D67725" w:rsidP="00345D75">
      <w:pPr>
        <w:pStyle w:val="Heading1"/>
        <w:rPr>
          <w:rFonts w:cs="Times New Roman"/>
          <w:color w:val="222222"/>
          <w:shd w:val="clear" w:color="auto" w:fill="FFFFFF"/>
        </w:rPr>
      </w:pPr>
      <w:r w:rsidRPr="00D67725">
        <w:rPr>
          <w:rFonts w:cs="Times New Roman"/>
          <w:color w:val="222222"/>
          <w:shd w:val="clear" w:color="auto" w:fill="FFFFFF"/>
        </w:rPr>
        <w:t>Getting Started</w:t>
      </w:r>
    </w:p>
    <w:p w14:paraId="7547C490" w14:textId="77777777" w:rsidR="00D67725" w:rsidRPr="00D67725" w:rsidRDefault="00D67725" w:rsidP="00D67725">
      <w:pPr>
        <w:pStyle w:val="Heading1"/>
        <w:spacing w:before="0"/>
        <w:rPr>
          <w:rFonts w:cs="Times New Roman"/>
          <w:color w:val="222222"/>
          <w:shd w:val="clear" w:color="auto" w:fill="FFFFFF"/>
        </w:rPr>
      </w:pPr>
      <w:r w:rsidRPr="00D67725">
        <w:rPr>
          <w:rFonts w:cs="Times New Roman"/>
          <w:b w:val="0"/>
          <w:color w:val="222222"/>
          <w:sz w:val="24"/>
          <w:shd w:val="clear" w:color="auto" w:fill="FFFFFF"/>
        </w:rPr>
        <w:t xml:space="preserve">You </w:t>
      </w:r>
      <w:r>
        <w:rPr>
          <w:rFonts w:cs="Times New Roman"/>
          <w:b w:val="0"/>
          <w:color w:val="222222"/>
          <w:sz w:val="24"/>
          <w:shd w:val="clear" w:color="auto" w:fill="FFFFFF"/>
        </w:rPr>
        <w:t xml:space="preserve">will </w:t>
      </w:r>
      <w:r w:rsidRPr="00D67725">
        <w:rPr>
          <w:rFonts w:cs="Times New Roman"/>
          <w:b w:val="0"/>
          <w:color w:val="222222"/>
          <w:sz w:val="24"/>
          <w:shd w:val="clear" w:color="auto" w:fill="FFFFFF"/>
        </w:rPr>
        <w:t>need to download the free CDF player at: </w:t>
      </w:r>
      <w:hyperlink r:id="rId6" w:tgtFrame="_blank" w:history="1">
        <w:r w:rsidRPr="00D67725">
          <w:rPr>
            <w:rStyle w:val="Hyperlink"/>
            <w:rFonts w:cs="Times New Roman"/>
            <w:b w:val="0"/>
            <w:color w:val="1155CC"/>
            <w:sz w:val="24"/>
            <w:shd w:val="clear" w:color="auto" w:fill="FFFFFF"/>
          </w:rPr>
          <w:t>https://www.wolfram.com/player/</w:t>
        </w:r>
      </w:hyperlink>
      <w:r w:rsidRPr="00D67725">
        <w:rPr>
          <w:rFonts w:cs="Times New Roman"/>
          <w:b w:val="0"/>
          <w:color w:val="222222"/>
          <w:sz w:val="24"/>
          <w:shd w:val="clear" w:color="auto" w:fill="FFFFFF"/>
        </w:rPr>
        <w:t>.</w:t>
      </w:r>
      <w:r w:rsidR="004A47B3">
        <w:rPr>
          <w:rFonts w:cs="Times New Roman"/>
          <w:b w:val="0"/>
          <w:color w:val="222222"/>
          <w:sz w:val="24"/>
          <w:shd w:val="clear" w:color="auto" w:fill="FFFFFF"/>
        </w:rPr>
        <w:t xml:space="preserve"> After installation of the CDF player, open the CDF file corresponding to the fracture lab. This CDF file will allow you to conduct virtual experiments. Please note that you need to record the data produced in these experiments since the CDF file will NOT save the data when you finish.</w:t>
      </w:r>
    </w:p>
    <w:p w14:paraId="5D4CD015" w14:textId="77777777" w:rsidR="00345D75" w:rsidRDefault="00345D75" w:rsidP="00345D75">
      <w:pPr>
        <w:pStyle w:val="Heading1"/>
      </w:pPr>
      <w:r>
        <w:t xml:space="preserve">Objectives </w:t>
      </w:r>
    </w:p>
    <w:p w14:paraId="66D79490" w14:textId="77777777" w:rsidR="007D26C5" w:rsidRDefault="00345D75" w:rsidP="00345D75">
      <w:r>
        <w:t>The purpose of this exercise is to</w:t>
      </w:r>
      <w:r w:rsidR="00E75455">
        <w:t xml:space="preserve"> </w:t>
      </w:r>
      <w:r w:rsidR="00035D02">
        <w:t>reinforce</w:t>
      </w:r>
      <w:r w:rsidR="00E75455">
        <w:t xml:space="preserve"> </w:t>
      </w:r>
      <w:r>
        <w:t xml:space="preserve">the principle of </w:t>
      </w:r>
      <w:r w:rsidR="00035D02">
        <w:t xml:space="preserve">linear elastic </w:t>
      </w:r>
      <w:r>
        <w:t xml:space="preserve">fracture </w:t>
      </w:r>
      <w:r w:rsidR="00035D02">
        <w:t xml:space="preserve">mechanics. This will be achieved by running simulated experiments to “break” an unknown specimen in mode 1 tension. </w:t>
      </w:r>
    </w:p>
    <w:p w14:paraId="776B3778" w14:textId="77777777" w:rsidR="007D26C5" w:rsidRDefault="007D26C5" w:rsidP="007D26C5">
      <w:pPr>
        <w:pStyle w:val="Heading1"/>
      </w:pPr>
      <w:r>
        <w:t>Introduction</w:t>
      </w:r>
    </w:p>
    <w:p w14:paraId="673BEAA8" w14:textId="6AC79A6A" w:rsidR="00644214" w:rsidRDefault="00644214" w:rsidP="00D67725">
      <w:r>
        <w:t xml:space="preserve">In this </w:t>
      </w:r>
      <w:r w:rsidR="00D67725">
        <w:t>interactive</w:t>
      </w:r>
      <w:r>
        <w:t xml:space="preserve"> exercise, </w:t>
      </w:r>
      <w:r w:rsidR="00D67725">
        <w:t xml:space="preserve">you will </w:t>
      </w:r>
      <w:r w:rsidR="0078712D">
        <w:t>apply</w:t>
      </w:r>
      <w:r w:rsidR="00D27792">
        <w:t xml:space="preserve"> </w:t>
      </w:r>
      <w:r w:rsidR="00D67725">
        <w:t xml:space="preserve">tensile </w:t>
      </w:r>
      <w:r w:rsidR="00035D02">
        <w:t>stress</w:t>
      </w:r>
      <w:r w:rsidR="00D67725">
        <w:t xml:space="preserve"> </w:t>
      </w:r>
      <w:r w:rsidR="00D67725">
        <w:rPr>
          <w:rFonts w:cs="Times New Roman"/>
        </w:rPr>
        <w:t>σ</w:t>
      </w:r>
      <w:r w:rsidR="00D67725" w:rsidRPr="00D67725">
        <w:rPr>
          <w:vertAlign w:val="subscript"/>
        </w:rPr>
        <w:t>zz</w:t>
      </w:r>
      <w:r w:rsidR="00D67725">
        <w:t xml:space="preserve"> on a </w:t>
      </w:r>
      <w:r w:rsidR="000635AE">
        <w:t xml:space="preserve">dogbone </w:t>
      </w:r>
      <w:r w:rsidR="00D67725">
        <w:t>shaped specimen</w:t>
      </w:r>
      <w:r w:rsidR="00035D02">
        <w:t xml:space="preserve"> that has a pre-existing flaw (crack) at either the edge of the sample or in the center of the sample. </w:t>
      </w:r>
      <w:r w:rsidR="00D67725">
        <w:t xml:space="preserve">Using </w:t>
      </w:r>
      <w:r w:rsidR="00035D02">
        <w:t xml:space="preserve">linear elastic </w:t>
      </w:r>
      <w:r w:rsidR="00D67725">
        <w:t xml:space="preserve">fracture mechanics principles, </w:t>
      </w:r>
      <w:r>
        <w:t xml:space="preserve">you will ascertain the </w:t>
      </w:r>
      <w:r w:rsidR="00035D02">
        <w:t>critical stress intensity</w:t>
      </w:r>
      <w:r>
        <w:t xml:space="preserve"> of </w:t>
      </w:r>
      <w:r w:rsidR="00D67725">
        <w:t>the</w:t>
      </w:r>
      <w:r>
        <w:t xml:space="preserve"> </w:t>
      </w:r>
      <w:r w:rsidR="00D67725">
        <w:t>specimen</w:t>
      </w:r>
      <w:r>
        <w:t xml:space="preserve"> and use this knowledge to determine the material</w:t>
      </w:r>
      <w:r w:rsidR="00D67725">
        <w:t xml:space="preserve"> </w:t>
      </w:r>
      <w:r w:rsidR="00D27792">
        <w:t xml:space="preserve">tested </w:t>
      </w:r>
      <w:r w:rsidR="00D67725">
        <w:t>(</w:t>
      </w:r>
      <w:r w:rsidR="00D27792">
        <w:t xml:space="preserve">Refer </w:t>
      </w:r>
      <w:r w:rsidR="00035D02">
        <w:t>to the table of stress intensity factors of different engineering materials in</w:t>
      </w:r>
      <w:r w:rsidR="000635AE">
        <w:t xml:space="preserve"> </w:t>
      </w:r>
      <w:r w:rsidR="00DD215A">
        <w:t>[1]</w:t>
      </w:r>
      <w:r w:rsidR="00D67725">
        <w:t>).</w:t>
      </w:r>
      <w:r w:rsidR="00035D02">
        <w:t xml:space="preserve"> In addition, you will run several experiments with different pre-existing crack locations and lengths in order to understand the effects of these variables on fracture properties.</w:t>
      </w:r>
    </w:p>
    <w:p w14:paraId="00A616D0" w14:textId="77777777" w:rsidR="00345D75" w:rsidRDefault="00345D75" w:rsidP="00345D75">
      <w:pPr>
        <w:pStyle w:val="Heading1"/>
      </w:pPr>
      <w:r>
        <w:t>Procedure</w:t>
      </w:r>
    </w:p>
    <w:p w14:paraId="7EC5CCA0" w14:textId="0F8F2060" w:rsidR="0078712D" w:rsidRDefault="00345D75" w:rsidP="00345D75">
      <w:r>
        <w:t>Each</w:t>
      </w:r>
      <w:r w:rsidR="00D27792">
        <w:t xml:space="preserve"> group should </w:t>
      </w:r>
      <w:r w:rsidR="00D27792" w:rsidRPr="00D27792">
        <w:t xml:space="preserve">run </w:t>
      </w:r>
      <w:r w:rsidR="00297EEC">
        <w:t>at least</w:t>
      </w:r>
      <w:r w:rsidR="00D27792">
        <w:t xml:space="preserve"> </w:t>
      </w:r>
      <w:r w:rsidR="0078712D">
        <w:t>5</w:t>
      </w:r>
      <w:r w:rsidR="00D27792" w:rsidRPr="00D27792">
        <w:t xml:space="preserve"> </w:t>
      </w:r>
      <w:r w:rsidR="004A47B3">
        <w:t>simulated experiments with different edge crack lengths and at least 5 simulated experiments with different</w:t>
      </w:r>
      <w:r w:rsidR="00D27792" w:rsidRPr="00D27792">
        <w:t xml:space="preserve"> center</w:t>
      </w:r>
      <w:r w:rsidR="0078712D">
        <w:t xml:space="preserve"> </w:t>
      </w:r>
      <w:r w:rsidR="004A47B3">
        <w:t xml:space="preserve">crack lengths </w:t>
      </w:r>
      <w:r w:rsidR="0078712D">
        <w:t>(</w:t>
      </w:r>
      <w:r w:rsidR="0025161C">
        <w:t xml:space="preserve">at least </w:t>
      </w:r>
      <w:r w:rsidR="0078712D">
        <w:t>10 simulations in total)</w:t>
      </w:r>
      <w:r w:rsidR="00D27792" w:rsidRPr="00D27792">
        <w:t>.</w:t>
      </w:r>
      <w:r w:rsidR="00D27792">
        <w:t xml:space="preserve"> </w:t>
      </w:r>
      <w:r w:rsidR="004A47B3">
        <w:t>For each experiment, s</w:t>
      </w:r>
      <w:r w:rsidR="00297EEC">
        <w:t xml:space="preserve">tep up the applied tensile force until the specimen fractures. </w:t>
      </w:r>
      <w:r w:rsidR="004A47B3">
        <w:t xml:space="preserve">Record </w:t>
      </w:r>
      <w:r w:rsidR="00297EEC">
        <w:t>the crack length, crack location</w:t>
      </w:r>
      <w:r w:rsidR="004A47B3">
        <w:t>,</w:t>
      </w:r>
      <w:r w:rsidR="00297EEC">
        <w:t xml:space="preserve"> and the maximum</w:t>
      </w:r>
      <w:r w:rsidR="00297EEC" w:rsidRPr="00297EEC">
        <w:rPr>
          <w:rFonts w:cs="Times New Roman"/>
        </w:rPr>
        <w:t xml:space="preserve"> </w:t>
      </w:r>
      <w:r w:rsidR="00297EEC">
        <w:rPr>
          <w:rFonts w:cs="Times New Roman"/>
        </w:rPr>
        <w:t>σ</w:t>
      </w:r>
      <w:r w:rsidR="00297EEC" w:rsidRPr="00D67725">
        <w:rPr>
          <w:vertAlign w:val="subscript"/>
        </w:rPr>
        <w:t>zz</w:t>
      </w:r>
      <w:r w:rsidR="00297EEC">
        <w:rPr>
          <w:vertAlign w:val="subscript"/>
        </w:rPr>
        <w:t xml:space="preserve"> </w:t>
      </w:r>
      <w:r w:rsidR="00297EEC">
        <w:t xml:space="preserve">for each simulation. </w:t>
      </w:r>
      <w:r w:rsidR="004A47B3">
        <w:t>Please note that th</w:t>
      </w:r>
      <w:r w:rsidR="00D27792">
        <w:t xml:space="preserve">e crack length given in the </w:t>
      </w:r>
      <w:r w:rsidR="004A47B3">
        <w:t>CDF simulator</w:t>
      </w:r>
      <w:r w:rsidR="00D27792">
        <w:t xml:space="preserve"> is </w:t>
      </w:r>
      <w:r w:rsidR="004A47B3">
        <w:t xml:space="preserve">equal to the parameter </w:t>
      </w:r>
      <w:r w:rsidR="00D27792">
        <w:t>‘</w:t>
      </w:r>
      <w:r w:rsidR="00D27792" w:rsidRPr="007B5545">
        <w:rPr>
          <w:i/>
          <w:iCs/>
        </w:rPr>
        <w:t>a</w:t>
      </w:r>
      <w:r w:rsidR="00D27792">
        <w:t xml:space="preserve">’ </w:t>
      </w:r>
      <w:r w:rsidR="004A47B3">
        <w:t xml:space="preserve">given in your textbook. Thus, in the simulator, ‘crack length’ refers to the entire flaw length for an edge crack and half of a center flaw length (see Figure 1). </w:t>
      </w:r>
    </w:p>
    <w:p w14:paraId="054816A2" w14:textId="77777777" w:rsidR="0078712D" w:rsidRDefault="0078712D" w:rsidP="00345D75"/>
    <w:p w14:paraId="3998F149" w14:textId="4F0DD2DF" w:rsidR="001E4FC8" w:rsidRDefault="00297EEC" w:rsidP="00345D75">
      <w:r>
        <w:t xml:space="preserve">Please note that changing the crack location </w:t>
      </w:r>
      <w:r w:rsidR="004A47B3">
        <w:t>or</w:t>
      </w:r>
      <w:r>
        <w:t xml:space="preserve"> the crack length will NOT change </w:t>
      </w:r>
      <w:r w:rsidR="004A47B3">
        <w:t>the</w:t>
      </w:r>
      <w:r>
        <w:t xml:space="preserve"> data or the graph</w:t>
      </w:r>
      <w:r w:rsidR="004A47B3">
        <w:t xml:space="preserve"> already shown on the screen from a previous simulation</w:t>
      </w:r>
      <w:r>
        <w:t xml:space="preserve">. </w:t>
      </w:r>
      <w:r w:rsidR="0025161C">
        <w:t xml:space="preserve">You must </w:t>
      </w:r>
      <w:r>
        <w:t xml:space="preserve">press the </w:t>
      </w:r>
      <w:r>
        <w:lastRenderedPageBreak/>
        <w:t>RESET button before changing the crack location and length</w:t>
      </w:r>
      <w:r w:rsidR="004A47B3">
        <w:t>, then reload the new test sample</w:t>
      </w:r>
      <w:r>
        <w:t>.</w:t>
      </w:r>
    </w:p>
    <w:p w14:paraId="3B6D4C58" w14:textId="77777777" w:rsidR="007D26C5" w:rsidRDefault="007D26C5" w:rsidP="00345D75">
      <w:pPr>
        <w:pStyle w:val="Heading1"/>
      </w:pPr>
      <w:r>
        <w:t>Calculations</w:t>
      </w:r>
    </w:p>
    <w:p w14:paraId="6B16A91A" w14:textId="0DD44F2C" w:rsidR="00923628" w:rsidRDefault="007D26C5" w:rsidP="007D26C5">
      <w:r>
        <w:t xml:space="preserve">The </w:t>
      </w:r>
      <w:r w:rsidR="00A31D16">
        <w:t>critical stress intensity factor (a measure of fracture toughness)</w:t>
      </w:r>
      <w:r>
        <w:t xml:space="preserve"> </w:t>
      </w:r>
      <w:r>
        <w:rPr>
          <w:i/>
        </w:rPr>
        <w:t>K</w:t>
      </w:r>
      <w:r>
        <w:rPr>
          <w:i/>
          <w:vertAlign w:val="subscript"/>
        </w:rPr>
        <w:t>c</w:t>
      </w:r>
      <w:r>
        <w:t xml:space="preserve"> can be calculated using </w:t>
      </w:r>
      <w:r w:rsidR="00923628">
        <w:t>the appropriate equation for Mode I fracture</w:t>
      </w:r>
      <w:r w:rsidR="00DD215A">
        <w:t>,</w:t>
      </w:r>
    </w:p>
    <w:p w14:paraId="5F62422E" w14:textId="77777777" w:rsidR="00923628" w:rsidRDefault="00923628" w:rsidP="007D26C5"/>
    <w:p w14:paraId="5791C2BD" w14:textId="24EE1551" w:rsidR="007D26C5" w:rsidRPr="007D26C5" w:rsidRDefault="0088644D" w:rsidP="007D26C5">
      <w:r w:rsidRPr="00923628">
        <w:rPr>
          <w:noProof/>
          <w:position w:val="-8"/>
        </w:rPr>
        <w:object w:dxaOrig="1280" w:dyaOrig="340" w14:anchorId="019686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4.5pt;height:16.5pt;mso-width-percent:0;mso-height-percent:0;mso-width-percent:0;mso-height-percent:0" o:ole="">
            <v:imagedata r:id="rId7" o:title=""/>
          </v:shape>
          <o:OLEObject Type="Embed" ProgID="Equation.3" ShapeID="_x0000_i1025" DrawAspect="Content" ObjectID="_1646461647" r:id="rId8"/>
        </w:object>
      </w:r>
      <w:r w:rsidR="00DD215A">
        <w:t>,</w:t>
      </w:r>
    </w:p>
    <w:p w14:paraId="0DE8B94F" w14:textId="77777777" w:rsidR="007D26C5" w:rsidRDefault="007D26C5" w:rsidP="007D26C5"/>
    <w:p w14:paraId="3419CDB6" w14:textId="04D7B0E2" w:rsidR="00AB0228" w:rsidRDefault="00DD215A" w:rsidP="00DD215A">
      <w:r>
        <w:rPr>
          <w:noProof/>
        </w:rPr>
        <w:t xml:space="preserve">where </w:t>
      </w:r>
      <w:r w:rsidR="0088644D" w:rsidRPr="005031EA">
        <w:rPr>
          <w:noProof/>
          <w:position w:val="-6"/>
        </w:rPr>
        <w:object w:dxaOrig="240" w:dyaOrig="220" w14:anchorId="06B63DAE">
          <v:shape id="_x0000_i1026" type="#_x0000_t75" alt="" style="width:12pt;height:11.25pt;mso-width-percent:0;mso-height-percent:0;mso-width-percent:0;mso-height-percent:0" o:ole="">
            <v:imagedata r:id="rId9" o:title=""/>
          </v:shape>
          <o:OLEObject Type="Embed" ProgID="Equation.DSMT4" ShapeID="_x0000_i1026" DrawAspect="Content" ObjectID="_1646461648" r:id="rId10"/>
        </w:object>
      </w:r>
      <w:r w:rsidR="00A31D16">
        <w:t xml:space="preserve"> </w:t>
      </w:r>
      <w:r w:rsidR="005031EA">
        <w:t xml:space="preserve">is the maximum axial </w:t>
      </w:r>
      <w:r>
        <w:t xml:space="preserve">tensile </w:t>
      </w:r>
      <w:r w:rsidR="005031EA">
        <w:t xml:space="preserve">stress at failure </w:t>
      </w:r>
      <w:r w:rsidR="007D26C5">
        <w:t xml:space="preserve">and the length of the </w:t>
      </w:r>
      <w:r w:rsidR="005031EA">
        <w:t>crack is</w:t>
      </w:r>
      <w:r w:rsidR="00D27792">
        <w:t xml:space="preserve"> </w:t>
      </w:r>
      <w:r w:rsidR="007D26C5">
        <w:rPr>
          <w:i/>
        </w:rPr>
        <w:t>a</w:t>
      </w:r>
      <w:r w:rsidR="00C1570D">
        <w:t>.</w:t>
      </w:r>
      <w:r w:rsidR="005031EA">
        <w:t xml:space="preserve"> </w:t>
      </w:r>
      <w:r w:rsidR="0078712D" w:rsidRPr="007B5545">
        <w:rPr>
          <w:i/>
          <w:iCs/>
        </w:rPr>
        <w:t>Y</w:t>
      </w:r>
      <w:r w:rsidR="0078712D">
        <w:t xml:space="preserve"> is a dimensionless parameter or function that depends on both crack and specimen sizes and geometries, as well as </w:t>
      </w:r>
      <w:r w:rsidR="007D765D">
        <w:t xml:space="preserve">the </w:t>
      </w:r>
      <w:r w:rsidR="0078712D">
        <w:t xml:space="preserve">manner of load application. It is common to use </w:t>
      </w:r>
      <w:r w:rsidR="0078712D" w:rsidRPr="007B5545">
        <w:rPr>
          <w:i/>
          <w:iCs/>
        </w:rPr>
        <w:t>Y</w:t>
      </w:r>
      <w:r w:rsidR="0078712D">
        <w:t>=1.0 for</w:t>
      </w:r>
      <w:r w:rsidR="005031EA">
        <w:t xml:space="preserve"> an</w:t>
      </w:r>
      <w:r w:rsidR="0078712D">
        <w:t xml:space="preserve"> internal crack and </w:t>
      </w:r>
      <w:r w:rsidR="0078712D" w:rsidRPr="007B5545">
        <w:rPr>
          <w:i/>
          <w:iCs/>
        </w:rPr>
        <w:t>Y</w:t>
      </w:r>
      <w:r w:rsidR="0078712D">
        <w:t xml:space="preserve">=1.1 for </w:t>
      </w:r>
      <w:r>
        <w:t xml:space="preserve">an </w:t>
      </w:r>
      <w:r w:rsidR="0078712D">
        <w:t xml:space="preserve">edge crack. </w:t>
      </w:r>
      <w:r w:rsidR="007D765D">
        <w:t xml:space="preserve">Note that </w:t>
      </w:r>
      <w:r w:rsidR="007D765D" w:rsidRPr="005031EA">
        <w:rPr>
          <w:i/>
        </w:rPr>
        <w:t>K</w:t>
      </w:r>
      <w:r w:rsidR="005031EA" w:rsidRPr="005031EA">
        <w:rPr>
          <w:i/>
        </w:rPr>
        <w:softHyphen/>
      </w:r>
      <w:r w:rsidR="005031EA" w:rsidRPr="005031EA">
        <w:rPr>
          <w:i/>
        </w:rPr>
        <w:softHyphen/>
      </w:r>
      <w:r w:rsidR="005031EA" w:rsidRPr="005031EA">
        <w:rPr>
          <w:i/>
          <w:vertAlign w:val="subscript"/>
        </w:rPr>
        <w:t>c</w:t>
      </w:r>
      <w:r w:rsidR="007D765D">
        <w:t xml:space="preserve"> has unusual units of MPa</w:t>
      </w:r>
      <m:oMath>
        <m:rad>
          <m:radPr>
            <m:degHide m:val="1"/>
            <m:ctrlPr>
              <w:rPr>
                <w:rFonts w:ascii="Cambria Math" w:hAnsi="Cambria Math"/>
              </w:rPr>
            </m:ctrlPr>
          </m:radPr>
          <m:deg/>
          <m:e>
            <m:r>
              <w:rPr>
                <w:rFonts w:ascii="Cambria Math" w:hAnsi="Cambria Math"/>
              </w:rPr>
              <m:t>m</m:t>
            </m:r>
          </m:e>
        </m:rad>
      </m:oMath>
      <w:r w:rsidR="00C1570D">
        <w:t xml:space="preserve">  </w:t>
      </w:r>
      <w:r w:rsidR="007D765D">
        <w:t>or psi</w:t>
      </w:r>
      <m:oMath>
        <m:rad>
          <m:radPr>
            <m:degHide m:val="1"/>
            <m:ctrlPr>
              <w:rPr>
                <w:rFonts w:ascii="Cambria Math" w:hAnsi="Cambria Math"/>
              </w:rPr>
            </m:ctrlPr>
          </m:radPr>
          <m:deg/>
          <m:e>
            <m:r>
              <w:rPr>
                <w:rFonts w:ascii="Cambria Math" w:hAnsi="Cambria Math"/>
              </w:rPr>
              <m:t>in</m:t>
            </m:r>
          </m:e>
        </m:rad>
      </m:oMath>
      <w:r w:rsidR="007D765D">
        <w:t xml:space="preserve"> . </w:t>
      </w:r>
      <w:r>
        <w:t>Use your extensive engineering judgment to eliminate any data points that you think should be excluded</w:t>
      </w:r>
      <w:r>
        <w:t xml:space="preserve"> from your analysis</w:t>
      </w:r>
      <w:r>
        <w:t>.</w:t>
      </w:r>
    </w:p>
    <w:p w14:paraId="5CF599EE" w14:textId="77777777" w:rsidR="00D27792" w:rsidRDefault="00D27792" w:rsidP="007D26C5">
      <w:r>
        <w:rPr>
          <w:noProof/>
        </w:rPr>
        <w:drawing>
          <wp:inline distT="0" distB="0" distL="0" distR="0" wp14:anchorId="1868E221" wp14:editId="0AB7C786">
            <wp:extent cx="5486400" cy="3107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107690"/>
                    </a:xfrm>
                    <a:prstGeom prst="rect">
                      <a:avLst/>
                    </a:prstGeom>
                  </pic:spPr>
                </pic:pic>
              </a:graphicData>
            </a:graphic>
          </wp:inline>
        </w:drawing>
      </w:r>
    </w:p>
    <w:p w14:paraId="551F1EFE" w14:textId="10BB49F1" w:rsidR="00D27792" w:rsidRDefault="007D765D" w:rsidP="007D26C5">
      <w:r>
        <w:t xml:space="preserve">Figure 1. </w:t>
      </w:r>
      <w:r w:rsidR="00D27792">
        <w:t>Schematic representations of (a) an interior crack in a plate of infinite width, and (b) an edge crack in a plate of semi-infinite width.</w:t>
      </w:r>
      <w:r w:rsidR="004A47B3">
        <w:t xml:space="preserve"> From </w:t>
      </w:r>
      <w:r w:rsidR="00DD215A">
        <w:t>[1]</w:t>
      </w:r>
      <w:r w:rsidR="004A47B3">
        <w:t>.</w:t>
      </w:r>
    </w:p>
    <w:p w14:paraId="25F4E6D1" w14:textId="77777777" w:rsidR="00AB0228" w:rsidRDefault="00AB0228" w:rsidP="00AB0228">
      <w:pPr>
        <w:pStyle w:val="Heading1"/>
      </w:pPr>
      <w:r>
        <w:t>Reporting Requirements</w:t>
      </w:r>
    </w:p>
    <w:p w14:paraId="3F47B306" w14:textId="5555639F" w:rsidR="00AB0228" w:rsidRDefault="00AB0228" w:rsidP="00AB0228">
      <w:r>
        <w:t>Use the</w:t>
      </w:r>
      <w:r w:rsidR="00DD215A">
        <w:t xml:space="preserve"> formal,</w:t>
      </w:r>
      <w:r>
        <w:t xml:space="preserve"> </w:t>
      </w:r>
      <w:r w:rsidR="009D388A">
        <w:t>experimental</w:t>
      </w:r>
      <w:r>
        <w:t xml:space="preserve"> lab report format for this lab write up.  In addition to meeting the requirements for a formal lab report</w:t>
      </w:r>
      <w:r w:rsidR="00D217EB">
        <w:t>,</w:t>
      </w:r>
      <w:r>
        <w:t xml:space="preserve"> please answer the following questions </w:t>
      </w:r>
      <w:r w:rsidR="00C1570D">
        <w:t xml:space="preserve">in the discussion section of your lab report.  </w:t>
      </w:r>
    </w:p>
    <w:p w14:paraId="3CABB184" w14:textId="77777777" w:rsidR="00D217EB" w:rsidRDefault="00D217EB" w:rsidP="00AB0228"/>
    <w:p w14:paraId="21C5E19B" w14:textId="77777777" w:rsidR="00AB0228" w:rsidRDefault="00AB0228" w:rsidP="00AB0228">
      <w:pPr>
        <w:pStyle w:val="ListParagraph"/>
        <w:numPr>
          <w:ilvl w:val="0"/>
          <w:numId w:val="6"/>
        </w:numPr>
      </w:pPr>
      <w:r>
        <w:t xml:space="preserve">What is the average fracture </w:t>
      </w:r>
      <w:r w:rsidR="00297EEC">
        <w:t xml:space="preserve">toughness </w:t>
      </w:r>
      <w:r>
        <w:t xml:space="preserve">of the </w:t>
      </w:r>
      <w:r w:rsidR="00297EEC">
        <w:t>specimen</w:t>
      </w:r>
      <w:r>
        <w:t>?</w:t>
      </w:r>
    </w:p>
    <w:p w14:paraId="3F6CCA2E" w14:textId="77777777" w:rsidR="00AB0228" w:rsidRDefault="00AB0228" w:rsidP="00AB0228">
      <w:pPr>
        <w:pStyle w:val="ListParagraph"/>
        <w:numPr>
          <w:ilvl w:val="0"/>
          <w:numId w:val="6"/>
        </w:numPr>
      </w:pPr>
      <w:r>
        <w:t xml:space="preserve">What is the standard deviation of </w:t>
      </w:r>
      <w:r w:rsidR="00D217EB">
        <w:t>the fracture toughness</w:t>
      </w:r>
      <w:r>
        <w:t>?</w:t>
      </w:r>
    </w:p>
    <w:p w14:paraId="4B951C81" w14:textId="1BA9C63B" w:rsidR="00AB0228" w:rsidRDefault="00DD215A" w:rsidP="00AB0228">
      <w:pPr>
        <w:pStyle w:val="ListParagraph"/>
        <w:numPr>
          <w:ilvl w:val="0"/>
          <w:numId w:val="6"/>
        </w:numPr>
      </w:pPr>
      <w:r>
        <w:lastRenderedPageBreak/>
        <w:t>Based on comparison to tabulated values in [1], what material was likely used to fabricate your virtual test specimen</w:t>
      </w:r>
      <w:r w:rsidR="00AB0228">
        <w:t>?</w:t>
      </w:r>
    </w:p>
    <w:p w14:paraId="327359E1" w14:textId="22AA975B" w:rsidR="005744E9" w:rsidRDefault="00AB0228" w:rsidP="00AB0228">
      <w:pPr>
        <w:pStyle w:val="ListParagraph"/>
        <w:numPr>
          <w:ilvl w:val="0"/>
          <w:numId w:val="6"/>
        </w:numPr>
      </w:pPr>
      <w:r>
        <w:t xml:space="preserve">How does the </w:t>
      </w:r>
      <w:r w:rsidR="00297EEC">
        <w:t>crack location affect the</w:t>
      </w:r>
      <w:r>
        <w:t xml:space="preserve"> </w:t>
      </w:r>
      <w:r w:rsidR="00D217EB">
        <w:t>failure stress</w:t>
      </w:r>
      <w:r>
        <w:t>?</w:t>
      </w:r>
      <w:r w:rsidR="00D217EB">
        <w:t xml:space="preserve"> How does the crack location affect the critical stress intensity </w:t>
      </w:r>
      <w:r w:rsidR="00DD215A">
        <w:t xml:space="preserve">factor </w:t>
      </w:r>
      <w:r w:rsidR="00D217EB">
        <w:t>of the material?</w:t>
      </w:r>
    </w:p>
    <w:p w14:paraId="0E4BDE7D" w14:textId="77777777" w:rsidR="005744E9" w:rsidRDefault="00AB0228" w:rsidP="00D217EB">
      <w:pPr>
        <w:pStyle w:val="ListParagraph"/>
        <w:numPr>
          <w:ilvl w:val="0"/>
          <w:numId w:val="6"/>
        </w:numPr>
      </w:pPr>
      <w:r>
        <w:t xml:space="preserve">How would you design an experiment to test the Mode </w:t>
      </w:r>
      <w:r w:rsidR="0054133F">
        <w:t>I</w:t>
      </w:r>
      <w:r>
        <w:t xml:space="preserve">II </w:t>
      </w:r>
      <w:r w:rsidR="00D217EB">
        <w:t>critical stress intensity factor</w:t>
      </w:r>
      <w:r>
        <w:t xml:space="preserve"> for this </w:t>
      </w:r>
      <w:r w:rsidR="00297EEC">
        <w:t>specimen</w:t>
      </w:r>
      <w:r>
        <w:t>?</w:t>
      </w:r>
      <w:r w:rsidR="00D217EB">
        <w:t xml:space="preserve"> </w:t>
      </w:r>
      <w:r>
        <w:t xml:space="preserve">Would you expect the load required to fracture the </w:t>
      </w:r>
      <w:r w:rsidR="00297EEC">
        <w:t xml:space="preserve">specimen </w:t>
      </w:r>
      <w:r>
        <w:t>to be higher or lower than in Mode I</w:t>
      </w:r>
      <w:r w:rsidR="005744E9">
        <w:t>?</w:t>
      </w:r>
    </w:p>
    <w:p w14:paraId="0FA31B68" w14:textId="489CAF0B" w:rsidR="005744E9" w:rsidRDefault="00D217EB" w:rsidP="00AB0228">
      <w:pPr>
        <w:pStyle w:val="ListParagraph"/>
        <w:numPr>
          <w:ilvl w:val="0"/>
          <w:numId w:val="6"/>
        </w:numPr>
      </w:pPr>
      <w:r>
        <w:t>If you could adjust the loading rate, h</w:t>
      </w:r>
      <w:r w:rsidR="005744E9">
        <w:t xml:space="preserve">ow would </w:t>
      </w:r>
      <w:r>
        <w:t xml:space="preserve">you expect </w:t>
      </w:r>
      <w:r w:rsidR="005744E9">
        <w:t>the rate at which</w:t>
      </w:r>
      <w:r w:rsidR="00297EEC">
        <w:t xml:space="preserve"> tensile force </w:t>
      </w:r>
      <w:r>
        <w:t xml:space="preserve">is </w:t>
      </w:r>
      <w:r w:rsidR="00297EEC">
        <w:t xml:space="preserve">applied on the specimen </w:t>
      </w:r>
      <w:r w:rsidR="00DD215A">
        <w:t xml:space="preserve">to </w:t>
      </w:r>
      <w:r w:rsidR="005744E9">
        <w:t xml:space="preserve">influence the measured </w:t>
      </w:r>
      <w:r>
        <w:t>critical stress intensity factor</w:t>
      </w:r>
      <w:r w:rsidR="005744E9">
        <w:t xml:space="preserve">? </w:t>
      </w:r>
    </w:p>
    <w:p w14:paraId="37345C3C" w14:textId="7226A434" w:rsidR="00DD215A" w:rsidRDefault="00DD215A" w:rsidP="007B5545"/>
    <w:p w14:paraId="60943809" w14:textId="7A2AF98C" w:rsidR="00DD215A" w:rsidRDefault="00DD215A" w:rsidP="007B5545">
      <w:pPr>
        <w:pStyle w:val="Heading1"/>
      </w:pPr>
      <w:r>
        <w:t>References</w:t>
      </w:r>
    </w:p>
    <w:p w14:paraId="5DB46C77" w14:textId="6DD0F8D0" w:rsidR="00DD215A" w:rsidRPr="00AB0228" w:rsidRDefault="00DD215A" w:rsidP="007B5545">
      <w:pPr>
        <w:pStyle w:val="ListParagraph"/>
        <w:numPr>
          <w:ilvl w:val="0"/>
          <w:numId w:val="7"/>
        </w:numPr>
      </w:pPr>
      <w:r>
        <w:t>Callister, W.D., Jr., Rehtwisch, D.G., Materials Science and Engineering: An Introduction, 10</w:t>
      </w:r>
      <w:r w:rsidRPr="007B5545">
        <w:rPr>
          <w:vertAlign w:val="superscript"/>
        </w:rPr>
        <w:t>th</w:t>
      </w:r>
      <w:r>
        <w:t xml:space="preserve"> Edition, Wil</w:t>
      </w:r>
      <w:bookmarkStart w:id="0" w:name="_GoBack"/>
      <w:bookmarkEnd w:id="0"/>
      <w:r>
        <w:t xml:space="preserve">ey, 2018, </w:t>
      </w:r>
      <w:r w:rsidRPr="00DD215A">
        <w:t>ISBN: 978-1-119-40549-8</w:t>
      </w:r>
      <w:r>
        <w:t>.</w:t>
      </w:r>
    </w:p>
    <w:sectPr w:rsidR="00DD215A" w:rsidRPr="00AB0228" w:rsidSect="00345D75">
      <w:pgSz w:w="12240" w:h="15840"/>
      <w:pgMar w:top="1440" w:right="1800" w:bottom="1440" w:left="1800" w:header="720" w:footer="72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565DDE" w16cid:durableId="221F7A6B"/>
  <w16cid:commentId w16cid:paraId="410C3CD7" w16cid:durableId="221F76E7"/>
  <w16cid:commentId w16cid:paraId="5F8A6854" w16cid:durableId="221F76A6"/>
  <w16cid:commentId w16cid:paraId="4EBCF5A3" w16cid:durableId="221F7726"/>
  <w16cid:commentId w16cid:paraId="4C98039E" w16cid:durableId="221F7868"/>
  <w16cid:commentId w16cid:paraId="0DBB36FD" w16cid:durableId="221F7605"/>
  <w16cid:commentId w16cid:paraId="3758DD8D" w16cid:durableId="221F78DE"/>
  <w16cid:commentId w16cid:paraId="51794581" w16cid:durableId="221F79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4CBE87D0"/>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37ECACFC"/>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44BC5716"/>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86AB3"/>
    <w:multiLevelType w:val="hybridMultilevel"/>
    <w:tmpl w:val="4CACB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9420E9"/>
    <w:multiLevelType w:val="hybridMultilevel"/>
    <w:tmpl w:val="A782D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35366F"/>
    <w:multiLevelType w:val="hybridMultilevel"/>
    <w:tmpl w:val="0CE0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B653A0"/>
    <w:multiLevelType w:val="hybridMultilevel"/>
    <w:tmpl w:val="B1F21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D75"/>
    <w:rsid w:val="00035D02"/>
    <w:rsid w:val="000635AE"/>
    <w:rsid w:val="001E4FC8"/>
    <w:rsid w:val="002103F2"/>
    <w:rsid w:val="0025161C"/>
    <w:rsid w:val="00286F4E"/>
    <w:rsid w:val="00297EEC"/>
    <w:rsid w:val="00345D75"/>
    <w:rsid w:val="004A47B3"/>
    <w:rsid w:val="005031EA"/>
    <w:rsid w:val="0054133F"/>
    <w:rsid w:val="005744E9"/>
    <w:rsid w:val="00644214"/>
    <w:rsid w:val="0078712D"/>
    <w:rsid w:val="007B5545"/>
    <w:rsid w:val="007C1E08"/>
    <w:rsid w:val="007D26C5"/>
    <w:rsid w:val="007D765D"/>
    <w:rsid w:val="00873D45"/>
    <w:rsid w:val="0088644D"/>
    <w:rsid w:val="008F3E93"/>
    <w:rsid w:val="00923628"/>
    <w:rsid w:val="009829EA"/>
    <w:rsid w:val="009D388A"/>
    <w:rsid w:val="00A31D16"/>
    <w:rsid w:val="00A62F30"/>
    <w:rsid w:val="00A6767D"/>
    <w:rsid w:val="00AB0228"/>
    <w:rsid w:val="00C1570D"/>
    <w:rsid w:val="00D002AC"/>
    <w:rsid w:val="00D00F83"/>
    <w:rsid w:val="00D217EB"/>
    <w:rsid w:val="00D27792"/>
    <w:rsid w:val="00D67725"/>
    <w:rsid w:val="00D77222"/>
    <w:rsid w:val="00D871B9"/>
    <w:rsid w:val="00DD215A"/>
    <w:rsid w:val="00E21137"/>
    <w:rsid w:val="00E75455"/>
    <w:rsid w:val="00F6332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1555B"/>
  <w15:docId w15:val="{DAE6F12A-6377-4B15-9768-88699E7AF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D75"/>
    <w:rPr>
      <w:rFonts w:ascii="Times New Roman" w:hAnsi="Times New Roman"/>
    </w:rPr>
  </w:style>
  <w:style w:type="paragraph" w:styleId="Heading1">
    <w:name w:val="heading 1"/>
    <w:basedOn w:val="Normal"/>
    <w:next w:val="Normal"/>
    <w:link w:val="Heading1Char"/>
    <w:uiPriority w:val="9"/>
    <w:qFormat/>
    <w:rsid w:val="00345D75"/>
    <w:pPr>
      <w:keepNext/>
      <w:keepLines/>
      <w:spacing w:before="480"/>
      <w:outlineLvl w:val="0"/>
    </w:pPr>
    <w:rPr>
      <w:rFonts w:eastAsiaTheme="majorEastAsia"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D75"/>
    <w:rPr>
      <w:rFonts w:ascii="Times New Roman" w:eastAsiaTheme="majorEastAsia" w:hAnsi="Times New Roman" w:cstheme="majorBidi"/>
      <w:b/>
      <w:bCs/>
      <w:sz w:val="32"/>
      <w:szCs w:val="32"/>
    </w:rPr>
  </w:style>
  <w:style w:type="table" w:styleId="TableList1">
    <w:name w:val="Table List 1"/>
    <w:basedOn w:val="TableNormal"/>
    <w:uiPriority w:val="99"/>
    <w:unhideWhenUsed/>
    <w:rsid w:val="00345D7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uiPriority w:val="59"/>
    <w:rsid w:val="00345D7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44214"/>
    <w:pPr>
      <w:ind w:left="720"/>
      <w:contextualSpacing/>
    </w:pPr>
  </w:style>
  <w:style w:type="paragraph" w:styleId="Caption">
    <w:name w:val="caption"/>
    <w:basedOn w:val="Normal"/>
    <w:next w:val="Normal"/>
    <w:uiPriority w:val="35"/>
    <w:semiHidden/>
    <w:unhideWhenUsed/>
    <w:qFormat/>
    <w:rsid w:val="00286F4E"/>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54133F"/>
    <w:rPr>
      <w:rFonts w:ascii="Tahoma" w:hAnsi="Tahoma" w:cs="Tahoma"/>
      <w:sz w:val="16"/>
      <w:szCs w:val="16"/>
    </w:rPr>
  </w:style>
  <w:style w:type="character" w:customStyle="1" w:styleId="BalloonTextChar">
    <w:name w:val="Balloon Text Char"/>
    <w:basedOn w:val="DefaultParagraphFont"/>
    <w:link w:val="BalloonText"/>
    <w:uiPriority w:val="99"/>
    <w:semiHidden/>
    <w:rsid w:val="0054133F"/>
    <w:rPr>
      <w:rFonts w:ascii="Tahoma" w:hAnsi="Tahoma" w:cs="Tahoma"/>
      <w:sz w:val="16"/>
      <w:szCs w:val="16"/>
    </w:rPr>
  </w:style>
  <w:style w:type="paragraph" w:styleId="Title">
    <w:name w:val="Title"/>
    <w:basedOn w:val="Normal"/>
    <w:next w:val="Normal"/>
    <w:link w:val="TitleChar"/>
    <w:uiPriority w:val="10"/>
    <w:qFormat/>
    <w:rsid w:val="00C1570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57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1570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1570D"/>
    <w:rPr>
      <w:rFonts w:asciiTheme="majorHAnsi" w:eastAsiaTheme="majorEastAsia" w:hAnsiTheme="majorHAnsi" w:cstheme="majorBidi"/>
      <w:i/>
      <w:iCs/>
      <w:color w:val="4F81BD" w:themeColor="accent1"/>
      <w:spacing w:val="15"/>
    </w:rPr>
  </w:style>
  <w:style w:type="paragraph" w:styleId="NormalWeb">
    <w:name w:val="Normal (Web)"/>
    <w:basedOn w:val="Normal"/>
    <w:uiPriority w:val="99"/>
    <w:semiHidden/>
    <w:unhideWhenUsed/>
    <w:rsid w:val="009829EA"/>
    <w:pPr>
      <w:spacing w:before="100" w:beforeAutospacing="1" w:after="100" w:afterAutospacing="1"/>
    </w:pPr>
    <w:rPr>
      <w:rFonts w:eastAsiaTheme="minorEastAsia" w:cs="Times New Roman"/>
    </w:rPr>
  </w:style>
  <w:style w:type="character" w:styleId="Hyperlink">
    <w:name w:val="Hyperlink"/>
    <w:basedOn w:val="DefaultParagraphFont"/>
    <w:uiPriority w:val="99"/>
    <w:semiHidden/>
    <w:unhideWhenUsed/>
    <w:rsid w:val="00D67725"/>
    <w:rPr>
      <w:color w:val="0000FF"/>
      <w:u w:val="single"/>
    </w:rPr>
  </w:style>
  <w:style w:type="character" w:styleId="CommentReference">
    <w:name w:val="annotation reference"/>
    <w:basedOn w:val="DefaultParagraphFont"/>
    <w:uiPriority w:val="99"/>
    <w:semiHidden/>
    <w:unhideWhenUsed/>
    <w:rsid w:val="00D002AC"/>
    <w:rPr>
      <w:sz w:val="16"/>
      <w:szCs w:val="16"/>
    </w:rPr>
  </w:style>
  <w:style w:type="paragraph" w:styleId="CommentText">
    <w:name w:val="annotation text"/>
    <w:basedOn w:val="Normal"/>
    <w:link w:val="CommentTextChar"/>
    <w:uiPriority w:val="99"/>
    <w:semiHidden/>
    <w:unhideWhenUsed/>
    <w:rsid w:val="00D002AC"/>
    <w:rPr>
      <w:sz w:val="20"/>
      <w:szCs w:val="20"/>
    </w:rPr>
  </w:style>
  <w:style w:type="character" w:customStyle="1" w:styleId="CommentTextChar">
    <w:name w:val="Comment Text Char"/>
    <w:basedOn w:val="DefaultParagraphFont"/>
    <w:link w:val="CommentText"/>
    <w:uiPriority w:val="99"/>
    <w:semiHidden/>
    <w:rsid w:val="00D002A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002AC"/>
    <w:rPr>
      <w:b/>
      <w:bCs/>
    </w:rPr>
  </w:style>
  <w:style w:type="character" w:customStyle="1" w:styleId="CommentSubjectChar">
    <w:name w:val="Comment Subject Char"/>
    <w:basedOn w:val="CommentTextChar"/>
    <w:link w:val="CommentSubject"/>
    <w:uiPriority w:val="99"/>
    <w:semiHidden/>
    <w:rsid w:val="00D002AC"/>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fontTable" Target="fontTable.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rldefense.proofpoint.com/v2/url?u=https-3A__www.wolfram.com_player_&amp;d=DwMFaQ&amp;c=u6LDEWzohnDQ01ySGnxMzg&amp;r=8BazBkWsu90pWeW8f9tFng&amp;m=1LrkZCuS6bv6SMDqjIjgQEtb1O6eMN1QMmyVEdf10Ko&amp;s=xLdrt4XPW9ub_84W5RuLCGS1dQkSHzSjM7CA--8OFOM&amp;e="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34C3E-8205-4367-8F03-3190DAC06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Jones</dc:creator>
  <cp:lastModifiedBy>Grasley, Zachary C</cp:lastModifiedBy>
  <cp:revision>5</cp:revision>
  <cp:lastPrinted>2008-11-06T02:41:00Z</cp:lastPrinted>
  <dcterms:created xsi:type="dcterms:W3CDTF">2020-03-23T14:29:00Z</dcterms:created>
  <dcterms:modified xsi:type="dcterms:W3CDTF">2020-03-23T14:41:00Z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